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92A" w:rsidRDefault="0030092A" w:rsidP="0030092A">
      <w:pPr>
        <w:jc w:val="center"/>
        <w:rPr>
          <w:ins w:id="0" w:author="John Batdorff" w:date="2022-01-27T10:12:00Z"/>
          <w:sz w:val="28"/>
          <w:szCs w:val="28"/>
          <w:u w:val="single"/>
        </w:rPr>
      </w:pPr>
      <w:ins w:id="1" w:author="John Batdorff" w:date="2022-01-27T10:11:00Z">
        <w:r w:rsidRPr="0030092A">
          <w:rPr>
            <w:sz w:val="28"/>
            <w:szCs w:val="28"/>
            <w:u w:val="single"/>
            <w:rPrChange w:id="2" w:author="John Batdorff" w:date="2022-01-27T10:12:00Z">
              <w:rPr>
                <w:sz w:val="24"/>
                <w:szCs w:val="24"/>
                <w:u w:val="single"/>
              </w:rPr>
            </w:rPrChange>
          </w:rPr>
          <w:t>Website Prop</w:t>
        </w:r>
      </w:ins>
      <w:ins w:id="3" w:author="John Batdorff" w:date="2022-01-27T10:12:00Z">
        <w:r w:rsidRPr="0030092A">
          <w:rPr>
            <w:sz w:val="28"/>
            <w:szCs w:val="28"/>
            <w:u w:val="single"/>
            <w:rPrChange w:id="4" w:author="John Batdorff" w:date="2022-01-27T10:12:00Z">
              <w:rPr>
                <w:sz w:val="24"/>
                <w:szCs w:val="24"/>
                <w:u w:val="single"/>
              </w:rPr>
            </w:rPrChange>
          </w:rPr>
          <w:t>osal</w:t>
        </w:r>
      </w:ins>
    </w:p>
    <w:p w:rsidR="0030092A" w:rsidRDefault="0030092A" w:rsidP="0030092A">
      <w:pPr>
        <w:rPr>
          <w:ins w:id="5" w:author="John Batdorff" w:date="2022-01-27T10:21:00Z"/>
          <w:sz w:val="24"/>
          <w:szCs w:val="24"/>
        </w:rPr>
      </w:pPr>
      <w:ins w:id="6" w:author="John Batdorff" w:date="2022-01-27T10:12:00Z">
        <w:r w:rsidRPr="0030092A">
          <w:rPr>
            <w:i/>
            <w:sz w:val="24"/>
            <w:szCs w:val="24"/>
            <w:rPrChange w:id="7" w:author="John Batdorff" w:date="2022-01-27T10:13:00Z">
              <w:rPr>
                <w:sz w:val="24"/>
                <w:szCs w:val="24"/>
              </w:rPr>
            </w:rPrChange>
          </w:rPr>
          <w:t>Website name:</w:t>
        </w:r>
        <w:r>
          <w:rPr>
            <w:sz w:val="24"/>
            <w:szCs w:val="24"/>
          </w:rPr>
          <w:t xml:space="preserve"> University of North Carolina Tar He</w:t>
        </w:r>
      </w:ins>
      <w:ins w:id="8" w:author="John Batdorff" w:date="2022-01-27T10:13:00Z">
        <w:r>
          <w:rPr>
            <w:sz w:val="24"/>
            <w:szCs w:val="24"/>
          </w:rPr>
          <w:t>els Athletics</w:t>
        </w:r>
      </w:ins>
    </w:p>
    <w:p w:rsidR="0030092A" w:rsidRPr="0030092A" w:rsidRDefault="0030092A" w:rsidP="0030092A">
      <w:pPr>
        <w:rPr>
          <w:ins w:id="9" w:author="John Batdorff" w:date="2022-01-27T10:13:00Z"/>
          <w:sz w:val="24"/>
          <w:szCs w:val="24"/>
          <w:rPrChange w:id="10" w:author="John Batdorff" w:date="2022-01-27T10:21:00Z">
            <w:rPr>
              <w:ins w:id="11" w:author="John Batdorff" w:date="2022-01-27T10:13:00Z"/>
              <w:sz w:val="24"/>
              <w:szCs w:val="24"/>
            </w:rPr>
          </w:rPrChange>
        </w:rPr>
      </w:pPr>
      <w:ins w:id="12" w:author="John Batdorff" w:date="2022-01-27T10:21:00Z">
        <w:r>
          <w:rPr>
            <w:i/>
            <w:sz w:val="24"/>
            <w:szCs w:val="24"/>
          </w:rPr>
          <w:t>Developer Name:</w:t>
        </w:r>
        <w:r>
          <w:rPr>
            <w:sz w:val="24"/>
            <w:szCs w:val="24"/>
          </w:rPr>
          <w:t xml:space="preserve"> </w:t>
        </w:r>
        <w:r w:rsidRPr="0030092A">
          <w:rPr>
            <w:sz w:val="24"/>
            <w:szCs w:val="24"/>
          </w:rPr>
          <w:t>John Batdorff</w:t>
        </w:r>
      </w:ins>
    </w:p>
    <w:p w:rsidR="0030092A" w:rsidRDefault="0030092A" w:rsidP="0030092A">
      <w:pPr>
        <w:rPr>
          <w:ins w:id="13" w:author="John Batdorff" w:date="2022-01-27T10:18:00Z"/>
          <w:sz w:val="24"/>
          <w:szCs w:val="24"/>
        </w:rPr>
      </w:pPr>
      <w:ins w:id="14" w:author="John Batdorff" w:date="2022-01-27T10:13:00Z">
        <w:r>
          <w:rPr>
            <w:i/>
            <w:sz w:val="24"/>
            <w:szCs w:val="24"/>
          </w:rPr>
          <w:t>Rationale/Purpose:</w:t>
        </w:r>
        <w:r>
          <w:rPr>
            <w:sz w:val="24"/>
            <w:szCs w:val="24"/>
          </w:rPr>
          <w:t xml:space="preserve"> </w:t>
        </w:r>
      </w:ins>
      <w:ins w:id="15" w:author="John Batdorff" w:date="2022-01-27T10:16:00Z">
        <w:r>
          <w:rPr>
            <w:sz w:val="24"/>
            <w:szCs w:val="24"/>
          </w:rPr>
          <w:t xml:space="preserve">My main purpose for creating this site is to </w:t>
        </w:r>
      </w:ins>
      <w:ins w:id="16" w:author="John Batdorff" w:date="2022-01-27T10:13:00Z">
        <w:r>
          <w:rPr>
            <w:sz w:val="24"/>
            <w:szCs w:val="24"/>
          </w:rPr>
          <w:t>inform fans of various</w:t>
        </w:r>
      </w:ins>
      <w:ins w:id="17" w:author="John Batdorff" w:date="2022-01-27T10:14:00Z">
        <w:r>
          <w:rPr>
            <w:sz w:val="24"/>
            <w:szCs w:val="24"/>
          </w:rPr>
          <w:t xml:space="preserve"> sports that the University of North Carolina has historically successful and long-standing s</w:t>
        </w:r>
      </w:ins>
      <w:ins w:id="18" w:author="John Batdorff" w:date="2022-01-27T10:15:00Z">
        <w:r>
          <w:rPr>
            <w:sz w:val="24"/>
            <w:szCs w:val="24"/>
          </w:rPr>
          <w:t xml:space="preserve">ports programs. I am a huge sports fan and I know that creating this site will be </w:t>
        </w:r>
      </w:ins>
      <w:ins w:id="19" w:author="John Batdorff" w:date="2022-01-27T10:17:00Z">
        <w:r>
          <w:rPr>
            <w:sz w:val="24"/>
            <w:szCs w:val="24"/>
          </w:rPr>
          <w:t xml:space="preserve">of interest to other fellow sports fans regardless of what school there are a fan </w:t>
        </w:r>
      </w:ins>
      <w:ins w:id="20" w:author="John Batdorff" w:date="2022-01-27T10:18:00Z">
        <w:r>
          <w:rPr>
            <w:sz w:val="24"/>
            <w:szCs w:val="24"/>
          </w:rPr>
          <w:t>of.</w:t>
        </w:r>
      </w:ins>
    </w:p>
    <w:p w:rsidR="0030092A" w:rsidRDefault="0030092A" w:rsidP="0030092A">
      <w:pPr>
        <w:rPr>
          <w:ins w:id="21" w:author="John Batdorff" w:date="2022-01-27T10:20:00Z"/>
          <w:sz w:val="24"/>
          <w:szCs w:val="24"/>
        </w:rPr>
      </w:pPr>
      <w:ins w:id="22" w:author="John Batdorff" w:date="2022-01-27T10:18:00Z">
        <w:r>
          <w:rPr>
            <w:i/>
            <w:sz w:val="24"/>
            <w:szCs w:val="24"/>
          </w:rPr>
          <w:t>Target Audience:</w:t>
        </w:r>
        <w:r>
          <w:rPr>
            <w:sz w:val="24"/>
            <w:szCs w:val="24"/>
          </w:rPr>
          <w:t xml:space="preserve"> My target audience with this website are sports fans of </w:t>
        </w:r>
      </w:ins>
      <w:ins w:id="23" w:author="John Batdorff" w:date="2022-01-27T10:19:00Z">
        <w:r>
          <w:rPr>
            <w:sz w:val="24"/>
            <w:szCs w:val="24"/>
          </w:rPr>
          <w:t>the University of North Carolina and general college sports fans. This websi</w:t>
        </w:r>
      </w:ins>
      <w:ins w:id="24" w:author="John Batdorff" w:date="2022-01-27T10:20:00Z">
        <w:r>
          <w:rPr>
            <w:sz w:val="24"/>
            <w:szCs w:val="24"/>
          </w:rPr>
          <w:t>te will have pages that will interest a variety of viewers.</w:t>
        </w:r>
      </w:ins>
    </w:p>
    <w:p w:rsidR="0030092A" w:rsidRDefault="0030092A" w:rsidP="0030092A">
      <w:pPr>
        <w:rPr>
          <w:ins w:id="25" w:author="John Batdorff" w:date="2022-01-27T10:47:00Z"/>
          <w:sz w:val="24"/>
          <w:szCs w:val="24"/>
        </w:rPr>
      </w:pPr>
      <w:ins w:id="26" w:author="John Batdorff" w:date="2022-01-27T10:20:00Z">
        <w:r w:rsidRPr="0030092A">
          <w:rPr>
            <w:i/>
            <w:sz w:val="24"/>
            <w:szCs w:val="24"/>
            <w:rPrChange w:id="27" w:author="John Batdorff" w:date="2022-01-27T10:20:00Z">
              <w:rPr>
                <w:sz w:val="24"/>
                <w:szCs w:val="24"/>
              </w:rPr>
            </w:rPrChange>
          </w:rPr>
          <w:t>Site Layout:</w:t>
        </w:r>
      </w:ins>
      <w:ins w:id="28" w:author="John Batdorff" w:date="2022-01-27T10:22:00Z">
        <w:r>
          <w:rPr>
            <w:sz w:val="24"/>
            <w:szCs w:val="24"/>
          </w:rPr>
          <w:t xml:space="preserve"> This website will have multiple pages, one for each of the major sports teams at the school. The main page</w:t>
        </w:r>
      </w:ins>
      <w:ins w:id="29" w:author="John Batdorff" w:date="2022-01-27T10:23:00Z">
        <w:r>
          <w:rPr>
            <w:sz w:val="24"/>
            <w:szCs w:val="24"/>
          </w:rPr>
          <w:t xml:space="preserve"> with be a brief history of sports </w:t>
        </w:r>
      </w:ins>
      <w:ins w:id="30" w:author="John Batdorff" w:date="2022-01-27T10:25:00Z">
        <w:r>
          <w:rPr>
            <w:sz w:val="24"/>
            <w:szCs w:val="24"/>
          </w:rPr>
          <w:t xml:space="preserve">in general </w:t>
        </w:r>
      </w:ins>
      <w:ins w:id="31" w:author="John Batdorff" w:date="2022-01-27T10:23:00Z">
        <w:r>
          <w:rPr>
            <w:sz w:val="24"/>
            <w:szCs w:val="24"/>
          </w:rPr>
          <w:t>at the University of North Carolina followed by links to separate pages for various sports</w:t>
        </w:r>
      </w:ins>
      <w:ins w:id="32" w:author="John Batdorff" w:date="2022-01-27T10:24:00Z">
        <w:r>
          <w:rPr>
            <w:sz w:val="24"/>
            <w:szCs w:val="24"/>
          </w:rPr>
          <w:t>. There are five main sports that I plan on incorporating into this website, those being football,</w:t>
        </w:r>
      </w:ins>
      <w:ins w:id="33" w:author="John Batdorff" w:date="2022-01-27T10:25:00Z">
        <w:r>
          <w:rPr>
            <w:sz w:val="24"/>
            <w:szCs w:val="24"/>
          </w:rPr>
          <w:t xml:space="preserve"> </w:t>
        </w:r>
      </w:ins>
      <w:ins w:id="34" w:author="John Batdorff" w:date="2022-01-27T11:17:00Z">
        <w:r w:rsidR="00493039">
          <w:rPr>
            <w:sz w:val="24"/>
            <w:szCs w:val="24"/>
          </w:rPr>
          <w:t xml:space="preserve">men’s and women’s </w:t>
        </w:r>
      </w:ins>
      <w:ins w:id="35" w:author="John Batdorff" w:date="2022-01-27T10:25:00Z">
        <w:r>
          <w:rPr>
            <w:sz w:val="24"/>
            <w:szCs w:val="24"/>
          </w:rPr>
          <w:t xml:space="preserve">basketball, </w:t>
        </w:r>
      </w:ins>
      <w:ins w:id="36" w:author="John Batdorff" w:date="2022-01-27T11:18:00Z">
        <w:r w:rsidR="00493039">
          <w:rPr>
            <w:sz w:val="24"/>
            <w:szCs w:val="24"/>
          </w:rPr>
          <w:t xml:space="preserve">and </w:t>
        </w:r>
      </w:ins>
      <w:ins w:id="37" w:author="John Batdorff" w:date="2022-01-27T11:17:00Z">
        <w:r w:rsidR="00493039">
          <w:rPr>
            <w:sz w:val="24"/>
            <w:szCs w:val="24"/>
          </w:rPr>
          <w:t xml:space="preserve">men’s and women’s </w:t>
        </w:r>
      </w:ins>
      <w:ins w:id="38" w:author="John Batdorff" w:date="2022-01-27T10:25:00Z">
        <w:r>
          <w:rPr>
            <w:sz w:val="24"/>
            <w:szCs w:val="24"/>
          </w:rPr>
          <w:t>soccer</w:t>
        </w:r>
      </w:ins>
      <w:ins w:id="39" w:author="John Batdorff" w:date="2022-01-27T11:18:00Z">
        <w:r w:rsidR="00493039">
          <w:rPr>
            <w:sz w:val="24"/>
            <w:szCs w:val="24"/>
          </w:rPr>
          <w:t xml:space="preserve"> (not particularly in the that order)</w:t>
        </w:r>
      </w:ins>
      <w:ins w:id="40" w:author="John Batdorff" w:date="2022-01-27T10:26:00Z">
        <w:r w:rsidR="00D3086E">
          <w:rPr>
            <w:sz w:val="24"/>
            <w:szCs w:val="24"/>
          </w:rPr>
          <w:t>. Each sports page will include a brief history, past accolades</w:t>
        </w:r>
      </w:ins>
      <w:ins w:id="41" w:author="John Batdorff" w:date="2022-01-27T10:27:00Z">
        <w:r w:rsidR="00D3086E">
          <w:rPr>
            <w:sz w:val="24"/>
            <w:szCs w:val="24"/>
          </w:rPr>
          <w:t>/national championships, famous players that graduated/played professional</w:t>
        </w:r>
      </w:ins>
      <w:ins w:id="42" w:author="John Batdorff" w:date="2022-01-27T10:28:00Z">
        <w:r w:rsidR="00D3086E">
          <w:rPr>
            <w:sz w:val="24"/>
            <w:szCs w:val="24"/>
          </w:rPr>
          <w:t>ly. Following this will be more current information such as the c</w:t>
        </w:r>
      </w:ins>
      <w:ins w:id="43" w:author="John Batdorff" w:date="2022-01-27T10:37:00Z">
        <w:r w:rsidR="00FC4292">
          <w:rPr>
            <w:sz w:val="24"/>
            <w:szCs w:val="24"/>
          </w:rPr>
          <w:t xml:space="preserve">oach, record in recent year, recent successes, and the </w:t>
        </w:r>
      </w:ins>
      <w:ins w:id="44" w:author="John Batdorff" w:date="2022-01-27T10:38:00Z">
        <w:r w:rsidR="00FC4292">
          <w:rPr>
            <w:sz w:val="24"/>
            <w:szCs w:val="24"/>
          </w:rPr>
          <w:t>overall trajectory of the program for the future.</w:t>
        </w:r>
      </w:ins>
      <w:ins w:id="45" w:author="John Batdorff" w:date="2022-01-27T11:05:00Z">
        <w:r w:rsidR="00794B4C">
          <w:rPr>
            <w:sz w:val="24"/>
            <w:szCs w:val="24"/>
          </w:rPr>
          <w:t xml:space="preserve"> Below will be the order of the pages linked on my website.</w:t>
        </w:r>
      </w:ins>
    </w:p>
    <w:p w:rsidR="00FC4292" w:rsidRDefault="00FC4292" w:rsidP="00AC39C2">
      <w:pPr>
        <w:ind w:firstLine="720"/>
        <w:rPr>
          <w:ins w:id="46" w:author="John Batdorff" w:date="2022-01-27T10:41:00Z"/>
          <w:sz w:val="24"/>
          <w:szCs w:val="24"/>
        </w:rPr>
        <w:pPrChange w:id="47" w:author="John Batdorff" w:date="2022-01-27T10:53:00Z">
          <w:pPr/>
        </w:pPrChange>
      </w:pPr>
      <w:ins w:id="48" w:author="John Batdorff" w:date="2022-01-27T10:38:00Z">
        <w:r>
          <w:rPr>
            <w:sz w:val="24"/>
            <w:szCs w:val="24"/>
          </w:rPr>
          <w:t>The</w:t>
        </w:r>
      </w:ins>
      <w:ins w:id="49" w:author="John Batdorff" w:date="2022-01-27T11:18:00Z">
        <w:r w:rsidR="00493039">
          <w:rPr>
            <w:sz w:val="24"/>
            <w:szCs w:val="24"/>
          </w:rPr>
          <w:t xml:space="preserve"> men’s</w:t>
        </w:r>
      </w:ins>
      <w:ins w:id="50" w:author="John Batdorff" w:date="2022-01-27T10:38:00Z">
        <w:r>
          <w:rPr>
            <w:sz w:val="24"/>
            <w:szCs w:val="24"/>
          </w:rPr>
          <w:t xml:space="preserve"> basketball page will be by far the most popula</w:t>
        </w:r>
      </w:ins>
      <w:ins w:id="51" w:author="John Batdorff" w:date="2022-01-27T10:39:00Z">
        <w:r>
          <w:rPr>
            <w:sz w:val="24"/>
            <w:szCs w:val="24"/>
          </w:rPr>
          <w:t xml:space="preserve">r pages that viewers will want to visit. Historically, the University of North Carolina has had one of the best basketball programs in the </w:t>
        </w:r>
      </w:ins>
      <w:ins w:id="52" w:author="John Batdorff" w:date="2022-01-27T10:40:00Z">
        <w:r>
          <w:rPr>
            <w:sz w:val="24"/>
            <w:szCs w:val="24"/>
          </w:rPr>
          <w:t>country and fans of both the school and college basketball will want to read about the past, present, and future of the program.</w:t>
        </w:r>
      </w:ins>
    </w:p>
    <w:p w:rsidR="00FC4292" w:rsidRDefault="00FC4292" w:rsidP="00AC39C2">
      <w:pPr>
        <w:ind w:firstLine="720"/>
        <w:rPr>
          <w:ins w:id="53" w:author="John Batdorff" w:date="2022-01-27T10:50:00Z"/>
          <w:sz w:val="24"/>
          <w:szCs w:val="24"/>
        </w:rPr>
        <w:pPrChange w:id="54" w:author="John Batdorff" w:date="2022-01-27T10:53:00Z">
          <w:pPr/>
        </w:pPrChange>
      </w:pPr>
      <w:ins w:id="55" w:author="John Batdorff" w:date="2022-01-27T10:41:00Z">
        <w:r>
          <w:rPr>
            <w:sz w:val="24"/>
            <w:szCs w:val="24"/>
          </w:rPr>
          <w:t>The football page will likely get the second most traffic viewer wise but</w:t>
        </w:r>
      </w:ins>
      <w:ins w:id="56" w:author="John Batdorff" w:date="2022-01-27T10:42:00Z">
        <w:r>
          <w:rPr>
            <w:sz w:val="24"/>
            <w:szCs w:val="24"/>
          </w:rPr>
          <w:t xml:space="preserve"> likely because of general popularity for the sport. The University of North Carolina has not always had an amazing football program but they have been respectable for many years and </w:t>
        </w:r>
      </w:ins>
      <w:ins w:id="57" w:author="John Batdorff" w:date="2022-01-27T10:43:00Z">
        <w:r>
          <w:rPr>
            <w:sz w:val="24"/>
            <w:szCs w:val="24"/>
          </w:rPr>
          <w:t>since the rehiring of a famous football coach, the future of the football program</w:t>
        </w:r>
      </w:ins>
      <w:ins w:id="58" w:author="John Batdorff" w:date="2022-01-27T10:44:00Z">
        <w:r>
          <w:rPr>
            <w:sz w:val="24"/>
            <w:szCs w:val="24"/>
          </w:rPr>
          <w:t xml:space="preserve"> is looking very bright. I believe that that fact alone will </w:t>
        </w:r>
      </w:ins>
      <w:ins w:id="59" w:author="John Batdorff" w:date="2022-01-27T10:50:00Z">
        <w:r w:rsidR="00AC39C2">
          <w:rPr>
            <w:sz w:val="24"/>
            <w:szCs w:val="24"/>
          </w:rPr>
          <w:t xml:space="preserve">draw a good </w:t>
        </w:r>
      </w:ins>
      <w:ins w:id="60" w:author="John Batdorff" w:date="2022-01-27T10:53:00Z">
        <w:r w:rsidR="00AC39C2">
          <w:rPr>
            <w:sz w:val="24"/>
            <w:szCs w:val="24"/>
          </w:rPr>
          <w:t>number</w:t>
        </w:r>
      </w:ins>
      <w:ins w:id="61" w:author="John Batdorff" w:date="2022-01-27T10:50:00Z">
        <w:r w:rsidR="00AC39C2">
          <w:rPr>
            <w:sz w:val="24"/>
            <w:szCs w:val="24"/>
          </w:rPr>
          <w:t xml:space="preserve"> of viewers.</w:t>
        </w:r>
      </w:ins>
    </w:p>
    <w:p w:rsidR="00AC39C2" w:rsidRDefault="00AC39C2" w:rsidP="0030092A">
      <w:pPr>
        <w:rPr>
          <w:ins w:id="62" w:author="John Batdorff" w:date="2022-01-27T11:19:00Z"/>
          <w:sz w:val="24"/>
          <w:szCs w:val="24"/>
        </w:rPr>
      </w:pPr>
      <w:ins w:id="63" w:author="John Batdorff" w:date="2022-01-27T10:53:00Z">
        <w:r>
          <w:rPr>
            <w:sz w:val="24"/>
            <w:szCs w:val="24"/>
          </w:rPr>
          <w:tab/>
        </w:r>
      </w:ins>
      <w:ins w:id="64" w:author="John Batdorff" w:date="2022-01-27T11:18:00Z">
        <w:r w:rsidR="00493039">
          <w:rPr>
            <w:sz w:val="24"/>
            <w:szCs w:val="24"/>
          </w:rPr>
          <w:t>Women’s s</w:t>
        </w:r>
      </w:ins>
      <w:ins w:id="65" w:author="John Batdorff" w:date="2022-01-27T10:54:00Z">
        <w:r>
          <w:rPr>
            <w:sz w:val="24"/>
            <w:szCs w:val="24"/>
          </w:rPr>
          <w:t>occer</w:t>
        </w:r>
      </w:ins>
      <w:ins w:id="66" w:author="John Batdorff" w:date="2022-01-27T11:08:00Z">
        <w:r w:rsidR="00572288">
          <w:rPr>
            <w:sz w:val="24"/>
            <w:szCs w:val="24"/>
          </w:rPr>
          <w:t xml:space="preserve"> </w:t>
        </w:r>
      </w:ins>
      <w:ins w:id="67" w:author="John Batdorff" w:date="2022-01-27T11:09:00Z">
        <w:r w:rsidR="00572288">
          <w:rPr>
            <w:sz w:val="24"/>
            <w:szCs w:val="24"/>
          </w:rPr>
          <w:t xml:space="preserve">will be third based on popularity for the sport and its history at the school. While soccer is not a very popular sport </w:t>
        </w:r>
      </w:ins>
      <w:ins w:id="68" w:author="John Batdorff" w:date="2022-01-27T11:10:00Z">
        <w:r w:rsidR="00572288">
          <w:rPr>
            <w:sz w:val="24"/>
            <w:szCs w:val="24"/>
          </w:rPr>
          <w:t>in the US</w:t>
        </w:r>
      </w:ins>
      <w:ins w:id="69" w:author="John Batdorff" w:date="2022-01-27T11:11:00Z">
        <w:r w:rsidR="00572288">
          <w:rPr>
            <w:sz w:val="24"/>
            <w:szCs w:val="24"/>
          </w:rPr>
          <w:t>, fans of the sport</w:t>
        </w:r>
      </w:ins>
      <w:ins w:id="70" w:author="John Batdorff" w:date="2022-01-27T11:12:00Z">
        <w:r w:rsidR="00572288">
          <w:rPr>
            <w:sz w:val="24"/>
            <w:szCs w:val="24"/>
          </w:rPr>
          <w:t xml:space="preserve"> and the school know that Carolina has had historic </w:t>
        </w:r>
      </w:ins>
      <w:ins w:id="71" w:author="John Batdorff" w:date="2022-01-27T11:19:00Z">
        <w:r w:rsidR="00493039">
          <w:rPr>
            <w:sz w:val="24"/>
            <w:szCs w:val="24"/>
          </w:rPr>
          <w:t>women’s</w:t>
        </w:r>
      </w:ins>
      <w:ins w:id="72" w:author="John Batdorff" w:date="2022-01-27T11:12:00Z">
        <w:r w:rsidR="00572288">
          <w:rPr>
            <w:sz w:val="24"/>
            <w:szCs w:val="24"/>
          </w:rPr>
          <w:t xml:space="preserve"> program for decades</w:t>
        </w:r>
      </w:ins>
      <w:ins w:id="73" w:author="John Batdorff" w:date="2022-01-27T11:19:00Z">
        <w:r w:rsidR="00493039">
          <w:rPr>
            <w:sz w:val="24"/>
            <w:szCs w:val="24"/>
          </w:rPr>
          <w:t>.</w:t>
        </w:r>
      </w:ins>
    </w:p>
    <w:p w:rsidR="00493039" w:rsidRDefault="00493039" w:rsidP="0030092A">
      <w:pPr>
        <w:rPr>
          <w:ins w:id="74" w:author="John Batdorff" w:date="2022-01-27T11:23:00Z"/>
          <w:sz w:val="24"/>
          <w:szCs w:val="24"/>
        </w:rPr>
      </w:pPr>
      <w:ins w:id="75" w:author="John Batdorff" w:date="2022-01-27T11:19:00Z">
        <w:r>
          <w:rPr>
            <w:sz w:val="24"/>
            <w:szCs w:val="24"/>
          </w:rPr>
          <w:tab/>
          <w:t>The final two pages with be wom</w:t>
        </w:r>
      </w:ins>
      <w:ins w:id="76" w:author="John Batdorff" w:date="2022-01-27T11:20:00Z">
        <w:r>
          <w:rPr>
            <w:sz w:val="24"/>
            <w:szCs w:val="24"/>
          </w:rPr>
          <w:t>en’s basketball and men’s soccer. The main purpose of these two pages it to get the other side of two historic programs at the school. While these two programs may n</w:t>
        </w:r>
      </w:ins>
      <w:ins w:id="77" w:author="John Batdorff" w:date="2022-01-27T11:21:00Z">
        <w:r>
          <w:rPr>
            <w:sz w:val="24"/>
            <w:szCs w:val="24"/>
          </w:rPr>
          <w:t xml:space="preserve">ot have the history that their counterparts do, they are still very respectable and well known in their respective sport. </w:t>
        </w:r>
      </w:ins>
    </w:p>
    <w:p w:rsidR="00493039" w:rsidRPr="0030092A" w:rsidRDefault="00493039" w:rsidP="00493039">
      <w:pPr>
        <w:ind w:firstLine="720"/>
        <w:rPr>
          <w:sz w:val="24"/>
          <w:szCs w:val="24"/>
          <w:rPrChange w:id="78" w:author="John Batdorff" w:date="2022-01-27T10:22:00Z">
            <w:rPr/>
          </w:rPrChange>
        </w:rPr>
        <w:pPrChange w:id="79" w:author="John Batdorff" w:date="2022-01-27T11:23:00Z">
          <w:pPr/>
        </w:pPrChange>
      </w:pPr>
      <w:ins w:id="80" w:author="John Batdorff" w:date="2022-01-27T11:21:00Z">
        <w:r>
          <w:rPr>
            <w:sz w:val="24"/>
            <w:szCs w:val="24"/>
          </w:rPr>
          <w:lastRenderedPageBreak/>
          <w:t>La</w:t>
        </w:r>
      </w:ins>
      <w:ins w:id="81" w:author="John Batdorff" w:date="2022-01-27T11:22:00Z">
        <w:r>
          <w:rPr>
            <w:sz w:val="24"/>
            <w:szCs w:val="24"/>
          </w:rPr>
          <w:t>stly, dependent on how I feel upon completion of th</w:t>
        </w:r>
      </w:ins>
      <w:ins w:id="82" w:author="John Batdorff" w:date="2022-01-27T11:23:00Z">
        <w:r>
          <w:rPr>
            <w:sz w:val="24"/>
            <w:szCs w:val="24"/>
          </w:rPr>
          <w:t xml:space="preserve">ese </w:t>
        </w:r>
      </w:ins>
      <w:ins w:id="83" w:author="John Batdorff" w:date="2022-01-27T11:22:00Z">
        <w:r>
          <w:rPr>
            <w:sz w:val="24"/>
            <w:szCs w:val="24"/>
          </w:rPr>
          <w:t>five pages, I may add a sixth page that lists of few of the other lesser kno</w:t>
        </w:r>
      </w:ins>
      <w:ins w:id="84" w:author="John Batdorff" w:date="2022-01-27T11:23:00Z">
        <w:r>
          <w:rPr>
            <w:sz w:val="24"/>
            <w:szCs w:val="24"/>
          </w:rPr>
          <w:t>wn/popular sports programs at UNC. This last page is subject to change and ma</w:t>
        </w:r>
      </w:ins>
      <w:ins w:id="85" w:author="John Batdorff" w:date="2022-01-27T11:24:00Z">
        <w:r>
          <w:rPr>
            <w:sz w:val="24"/>
            <w:szCs w:val="24"/>
          </w:rPr>
          <w:t>y or may not be included at the end (I will be letting you know when I make that decision).</w:t>
        </w:r>
      </w:ins>
      <w:bookmarkStart w:id="86" w:name="_GoBack"/>
      <w:bookmarkEnd w:id="86"/>
    </w:p>
    <w:sectPr w:rsidR="00493039" w:rsidRPr="003009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497" w:rsidRDefault="00AF2497" w:rsidP="0030092A">
      <w:pPr>
        <w:spacing w:after="0" w:line="240" w:lineRule="auto"/>
      </w:pPr>
      <w:r>
        <w:separator/>
      </w:r>
    </w:p>
  </w:endnote>
  <w:endnote w:type="continuationSeparator" w:id="0">
    <w:p w:rsidR="00AF2497" w:rsidRDefault="00AF2497" w:rsidP="0030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497" w:rsidRDefault="00AF2497" w:rsidP="0030092A">
      <w:pPr>
        <w:spacing w:after="0" w:line="240" w:lineRule="auto"/>
      </w:pPr>
      <w:r>
        <w:separator/>
      </w:r>
    </w:p>
  </w:footnote>
  <w:footnote w:type="continuationSeparator" w:id="0">
    <w:p w:rsidR="00AF2497" w:rsidRDefault="00AF2497" w:rsidP="0030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92A" w:rsidDel="0030092A" w:rsidRDefault="0030092A">
    <w:pPr>
      <w:pStyle w:val="Header"/>
      <w:rPr>
        <w:del w:id="87" w:author="John Batdorff" w:date="2022-01-27T10:21:00Z"/>
      </w:rPr>
    </w:pPr>
    <w:del w:id="88" w:author="John Batdorff" w:date="2022-01-27T10:21:00Z">
      <w:r w:rsidDel="0030092A">
        <w:delText>John Batdorff</w:delText>
      </w:r>
    </w:del>
  </w:p>
  <w:p w:rsidR="0030092A" w:rsidDel="0030092A" w:rsidRDefault="0030092A">
    <w:pPr>
      <w:pStyle w:val="Header"/>
      <w:rPr>
        <w:del w:id="89" w:author="John Batdorff" w:date="2022-01-27T10:21:00Z"/>
      </w:rPr>
    </w:pPr>
    <w:del w:id="90" w:author="John Batdorff" w:date="2022-01-27T10:21:00Z">
      <w:r w:rsidDel="0030092A">
        <w:delText>1/27/2022</w:delText>
      </w:r>
    </w:del>
  </w:p>
  <w:p w:rsidR="0030092A" w:rsidDel="0030092A" w:rsidRDefault="0030092A">
    <w:pPr>
      <w:pStyle w:val="Header"/>
      <w:rPr>
        <w:del w:id="91" w:author="John Batdorff" w:date="2022-01-27T10:21:00Z"/>
      </w:rPr>
    </w:pPr>
    <w:del w:id="92" w:author="John Batdorff" w:date="2022-01-27T10:21:00Z">
      <w:r w:rsidDel="0030092A">
        <w:delText>Website Proposal</w:delText>
      </w:r>
    </w:del>
  </w:p>
  <w:p w:rsidR="0030092A" w:rsidRDefault="0030092A">
    <w:pPr>
      <w:pStyle w:val="Header"/>
    </w:pPr>
    <w:del w:id="93" w:author="John Batdorff" w:date="2022-01-27T10:21:00Z">
      <w:r w:rsidDel="0030092A">
        <w:delText>CTI-110</w:delText>
      </w:r>
    </w:del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Batdorff">
    <w15:presenceInfo w15:providerId="AD" w15:userId="S-1-5-21-3080359076-3105370621-3602982158-2142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2A"/>
    <w:rsid w:val="0030092A"/>
    <w:rsid w:val="00493039"/>
    <w:rsid w:val="00572288"/>
    <w:rsid w:val="00794B4C"/>
    <w:rsid w:val="00AC39C2"/>
    <w:rsid w:val="00AF2497"/>
    <w:rsid w:val="00D3086E"/>
    <w:rsid w:val="00FC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74C0"/>
  <w15:chartTrackingRefBased/>
  <w15:docId w15:val="{8384877B-9034-40E8-98BE-60501A32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92A"/>
  </w:style>
  <w:style w:type="paragraph" w:styleId="Footer">
    <w:name w:val="footer"/>
    <w:basedOn w:val="Normal"/>
    <w:link w:val="FooterChar"/>
    <w:uiPriority w:val="99"/>
    <w:unhideWhenUsed/>
    <w:rsid w:val="0030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92A"/>
  </w:style>
  <w:style w:type="paragraph" w:styleId="BalloonText">
    <w:name w:val="Balloon Text"/>
    <w:basedOn w:val="Normal"/>
    <w:link w:val="BalloonTextChar"/>
    <w:uiPriority w:val="99"/>
    <w:semiHidden/>
    <w:unhideWhenUsed/>
    <w:rsid w:val="00300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Batdorff</dc:creator>
  <cp:keywords/>
  <dc:description/>
  <cp:lastModifiedBy>John Batdorff</cp:lastModifiedBy>
  <cp:revision>1</cp:revision>
  <dcterms:created xsi:type="dcterms:W3CDTF">2022-01-27T15:06:00Z</dcterms:created>
  <dcterms:modified xsi:type="dcterms:W3CDTF">2022-01-27T16:24:00Z</dcterms:modified>
</cp:coreProperties>
</file>